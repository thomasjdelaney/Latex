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CF4" w:rsidRDefault="000A499D">
      <w:r>
        <w:t>Modelling GCaMP responses: From spikes to fluorescence</w:t>
      </w:r>
    </w:p>
    <w:p w:rsidR="00E46CF4" w:rsidRDefault="00E46CF4"/>
    <w:p w:rsidR="00E46CF4" w:rsidRDefault="000A499D">
      <w:r>
        <w:t>The use of fluorescent calcium indicators, such as GCaMP6</w:t>
      </w:r>
      <w:ins w:id="0" w:author="Cian O'Donnell" w:date="2017-01-12T20:27:00Z">
        <w:r>
          <w:t>,</w:t>
        </w:r>
      </w:ins>
      <w:r>
        <w:t xml:space="preserve"> to monitor neuronal activity is widespread. But the </w:t>
      </w:r>
      <w:del w:id="1" w:author="Cian O'Donnell" w:date="2017-01-12T20:28:00Z">
        <w:r w:rsidDel="000A499D">
          <w:delText>production of</w:delText>
        </w:r>
      </w:del>
      <w:ins w:id="2" w:author="Cian O'Donnell" w:date="2017-01-12T20:28:00Z">
        <w:r>
          <w:t>relationship between</w:t>
        </w:r>
      </w:ins>
      <w:r>
        <w:t xml:space="preserve"> GCaMP6 fluorescence </w:t>
      </w:r>
      <w:del w:id="3" w:author="Cian O'Donnell" w:date="2017-01-12T20:28:00Z">
        <w:r w:rsidDel="000A499D">
          <w:delText xml:space="preserve">by </w:delText>
        </w:r>
      </w:del>
      <w:ins w:id="4" w:author="Cian O'Donnell" w:date="2017-01-12T20:28:00Z">
        <w:r>
          <w:t>and</w:t>
        </w:r>
        <w:r>
          <w:t xml:space="preserve"> </w:t>
        </w:r>
      </w:ins>
      <w:del w:id="5" w:author="Cian O'Donnell" w:date="2017-01-12T20:28:00Z">
        <w:r w:rsidDel="000A499D">
          <w:delText xml:space="preserve">spiking </w:delText>
        </w:r>
      </w:del>
      <w:ins w:id="6" w:author="Cian O'Donnell" w:date="2017-01-12T20:28:00Z">
        <w:r>
          <w:t>action potental firing</w:t>
        </w:r>
        <w:r>
          <w:t xml:space="preserve"> </w:t>
        </w:r>
      </w:ins>
      <w:r>
        <w:t xml:space="preserve">is poorly understood. Furthermore, the </w:t>
      </w:r>
      <w:del w:id="7" w:author="Cian O'Donnell" w:date="2017-01-12T20:28:00Z">
        <w:r w:rsidDel="000A499D">
          <w:delText xml:space="preserve">affects </w:delText>
        </w:r>
      </w:del>
      <w:ins w:id="8" w:author="Cian O'Donnell" w:date="2017-01-12T20:28:00Z">
        <w:r>
          <w:t>effects</w:t>
        </w:r>
        <w:r>
          <w:t xml:space="preserve"> </w:t>
        </w:r>
      </w:ins>
      <w:r>
        <w:t xml:space="preserve">of the indicator characteristics on this fluorescence </w:t>
      </w:r>
      <w:del w:id="9" w:author="Cian O'Donnell" w:date="2017-01-12T20:29:00Z">
        <w:r w:rsidDel="000A499D">
          <w:delText xml:space="preserve">production </w:delText>
        </w:r>
      </w:del>
      <w:ins w:id="10" w:author="Cian O'Donnell" w:date="2017-01-12T20:29:00Z">
        <w:r>
          <w:t>signal</w:t>
        </w:r>
        <w:r>
          <w:t xml:space="preserve"> </w:t>
        </w:r>
      </w:ins>
      <w:r>
        <w:t xml:space="preserve">are unknown. For example, it is known that the GCaMP indicator accumulates within neurons over weeks and months, which </w:t>
      </w:r>
      <w:del w:id="11" w:author="Cian O'Donnell" w:date="2017-01-12T20:29:00Z">
        <w:r w:rsidDel="000A499D">
          <w:delText>creates difficulties in long term studies</w:delText>
        </w:r>
      </w:del>
      <w:ins w:id="12" w:author="Cian O'Donnell" w:date="2017-01-12T20:29:00Z">
        <w:r>
          <w:t>makes it difficult to compare activity</w:t>
        </w:r>
      </w:ins>
      <w:ins w:id="13" w:author="Cian O'Donnell" w:date="2017-01-12T20:30:00Z">
        <w:r>
          <w:t xml:space="preserve"> statistics</w:t>
        </w:r>
      </w:ins>
      <w:ins w:id="14" w:author="Cian O'Donnell" w:date="2017-01-12T20:29:00Z">
        <w:r>
          <w:t xml:space="preserve"> at two timepoints</w:t>
        </w:r>
      </w:ins>
      <w:r>
        <w:t>. As a result, whether or not spike train inference is always possible using GCaMP6 f</w:t>
      </w:r>
      <w:r>
        <w:t xml:space="preserve">luorescence </w:t>
      </w:r>
      <w:del w:id="15" w:author="Cian O'Donnell" w:date="2017-01-12T20:30:00Z">
        <w:r w:rsidDel="000A499D">
          <w:delText xml:space="preserve">is </w:delText>
        </w:r>
      </w:del>
      <w:ins w:id="16" w:author="Cian O'Donnell" w:date="2017-01-12T20:30:00Z">
        <w:r>
          <w:t>remains</w:t>
        </w:r>
        <w:r>
          <w:t xml:space="preserve"> </w:t>
        </w:r>
      </w:ins>
      <w:r>
        <w:t xml:space="preserve">unknown. </w:t>
      </w:r>
    </w:p>
    <w:p w:rsidR="00E46CF4" w:rsidRDefault="00E46CF4"/>
    <w:p w:rsidR="00E46CF4" w:rsidRDefault="000A499D">
      <w:r>
        <w:t xml:space="preserve">The aim of this project was to simulate the fluorescence traces produced by a fluorescent calcium indicator in a neuron soma, given parameters such as binding rate, dissociation rate, and molecular concentration, </w:t>
      </w:r>
      <w:del w:id="17" w:author="Cian O'Donnell" w:date="2017-01-12T20:30:00Z">
        <w:r w:rsidDel="000A499D">
          <w:delText>and given</w:delText>
        </w:r>
      </w:del>
      <w:ins w:id="18" w:author="Cian O'Donnell" w:date="2017-01-12T20:30:00Z">
        <w:r>
          <w:t>from a specified</w:t>
        </w:r>
      </w:ins>
      <w:r>
        <w:t xml:space="preserve"> spike t</w:t>
      </w:r>
      <w:ins w:id="19" w:author="Cian O'Donnell" w:date="2017-01-12T20:30:00Z">
        <w:r>
          <w:t>rain</w:t>
        </w:r>
      </w:ins>
      <w:del w:id="20" w:author="Cian O'Donnell" w:date="2017-01-12T20:30:00Z">
        <w:r w:rsidDel="000A499D">
          <w:delText>i</w:delText>
        </w:r>
        <w:r w:rsidDel="000A499D">
          <w:delText>mes</w:delText>
        </w:r>
      </w:del>
      <w:r>
        <w:t xml:space="preserve">. </w:t>
      </w:r>
      <w:del w:id="21" w:author="Cian O'Donnell" w:date="2017-01-12T20:30:00Z">
        <w:r w:rsidDel="000A499D">
          <w:delText>Ultimately, the simulation could be used</w:delText>
        </w:r>
      </w:del>
      <w:ins w:id="22" w:author="Cian O'Donnell" w:date="2017-01-12T20:30:00Z">
        <w:r>
          <w:t>The ultimate goal of the simulations were</w:t>
        </w:r>
      </w:ins>
      <w:r>
        <w:t xml:space="preserve"> to</w:t>
      </w:r>
      <w:ins w:id="23" w:author="Cian O'Donnell" w:date="2017-01-12T20:31:00Z">
        <w:r>
          <w:t xml:space="preserve"> allow</w:t>
        </w:r>
      </w:ins>
      <w:r>
        <w:t xml:space="preserve"> benchmark</w:t>
      </w:r>
      <w:ins w:id="24" w:author="Cian O'Donnell" w:date="2017-01-12T20:31:00Z">
        <w:r>
          <w:t>ing of</w:t>
        </w:r>
      </w:ins>
      <w:r>
        <w:t xml:space="preserve"> the various spike inference algorithms tha</w:t>
      </w:r>
      <w:ins w:id="25" w:author="Cian O'Donnell" w:date="2017-01-12T20:30:00Z">
        <w:r>
          <w:t>t</w:t>
        </w:r>
      </w:ins>
      <w:r>
        <w:t xml:space="preserve"> thave been developed [REF], and to understand how indicator characteristics </w:t>
      </w:r>
      <w:del w:id="26" w:author="Cian O'Donnell" w:date="2017-01-12T20:31:00Z">
        <w:r w:rsidDel="000A499D">
          <w:delText xml:space="preserve">effect </w:delText>
        </w:r>
      </w:del>
      <w:ins w:id="27" w:author="Cian O'Donnell" w:date="2017-01-12T20:31:00Z">
        <w:r>
          <w:t>affect</w:t>
        </w:r>
        <w:r>
          <w:t xml:space="preserve"> </w:t>
        </w:r>
      </w:ins>
      <w:r>
        <w:t>the quality of spike train inference.</w:t>
      </w:r>
    </w:p>
    <w:p w:rsidR="00E46CF4" w:rsidRDefault="00E46CF4"/>
    <w:p w:rsidR="00E46CF4" w:rsidRDefault="000A499D">
      <w:r>
        <w:t>The modelled cell contents cons</w:t>
      </w:r>
      <w:r>
        <w:t>isted of free calcium, fluorescent indicator molecules, and mobile and immobile endogenous calcium buffers. The indicator molecules which were bound to a calcium molecule could be either excited, i.e. able to release a photon, or relaxed. In order to repro</w:t>
      </w:r>
      <w:r>
        <w:t xml:space="preserve">duce the noise in the system dynamics and the photon capturing process, </w:t>
      </w:r>
      <w:ins w:id="28" w:author="Cian O'Donnell" w:date="2017-01-12T20:32:00Z">
        <w:r>
          <w:t>we modelled the system as a</w:t>
        </w:r>
      </w:ins>
      <w:del w:id="29" w:author="Cian O'Donnell" w:date="2017-01-12T20:32:00Z">
        <w:r w:rsidDel="000A499D">
          <w:delText>a</w:delText>
        </w:r>
      </w:del>
      <w:r>
        <w:t xml:space="preserve"> piecewise-deterministic Markov process</w:t>
      </w:r>
      <w:del w:id="30" w:author="Cian O'Donnell" w:date="2017-01-12T20:32:00Z">
        <w:r w:rsidDel="000A499D">
          <w:delText xml:space="preserve"> was used to create the simulation</w:delText>
        </w:r>
      </w:del>
      <w:r>
        <w:t xml:space="preserve">. </w:t>
      </w:r>
    </w:p>
    <w:p w:rsidR="00E46CF4" w:rsidRDefault="00E46CF4"/>
    <w:p w:rsidR="00E46CF4" w:rsidRDefault="000A499D">
      <w:r>
        <w:t xml:space="preserve">The fluorescence traces produced by he simulation were calibrated to reproduce the </w:t>
      </w:r>
      <w:del w:id="31" w:author="Cian O'Donnell" w:date="2017-01-12T20:32:00Z">
        <w:r w:rsidDel="000A499D">
          <w:delText xml:space="preserve">SNR </w:delText>
        </w:r>
      </w:del>
      <w:ins w:id="32" w:author="Cian O'Donnell" w:date="2017-01-12T20:32:00Z">
        <w:r>
          <w:t>signal-to-noise ratio</w:t>
        </w:r>
        <w:r>
          <w:t xml:space="preserve"> </w:t>
        </w:r>
      </w:ins>
      <w:r>
        <w:t>of observed in GCaM</w:t>
      </w:r>
      <w:r>
        <w:t xml:space="preserve">P6 data [REF]. The noise level was then varied to examine how this </w:t>
      </w:r>
      <w:del w:id="33" w:author="Cian O'Donnell" w:date="2017-01-12T20:32:00Z">
        <w:r w:rsidDel="000A499D">
          <w:delText xml:space="preserve">effected </w:delText>
        </w:r>
      </w:del>
      <w:ins w:id="34" w:author="Cian O'Donnell" w:date="2017-01-12T20:32:00Z">
        <w:r>
          <w:t>affected</w:t>
        </w:r>
        <w:r>
          <w:t xml:space="preserve"> </w:t>
        </w:r>
      </w:ins>
      <w:r>
        <w:t xml:space="preserve">spike train inference. Then, the parameters of the </w:t>
      </w:r>
      <w:del w:id="35" w:author="Cian O'Donnell" w:date="2017-01-12T20:33:00Z">
        <w:r w:rsidDel="000A499D">
          <w:delText>simulation</w:delText>
        </w:r>
      </w:del>
      <w:ins w:id="36" w:author="Cian O'Donnell" w:date="2017-01-12T20:33:00Z">
        <w:r>
          <w:t>model</w:t>
        </w:r>
      </w:ins>
      <w:r>
        <w:t xml:space="preserve">, </w:t>
      </w:r>
      <w:r>
        <w:t>i.e.</w:t>
      </w:r>
      <w:r>
        <w:t xml:space="preserve"> GCaMP concentration, binding and dissociation rates, and endogenous buffer properties were varied, again to exam</w:t>
      </w:r>
      <w:r>
        <w:t>ine the effects on spike inference.</w:t>
      </w:r>
      <w:bookmarkStart w:id="37" w:name="_GoBack"/>
      <w:bookmarkEnd w:id="37"/>
    </w:p>
    <w:sectPr w:rsidR="00E46CF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/>
  <w:trackRevisions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F4"/>
    <w:rsid w:val="000A499D"/>
    <w:rsid w:val="00E4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9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IE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9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323</Words>
  <Characters>1843</Characters>
  <Application>Microsoft Macintosh Word</Application>
  <DocSecurity>0</DocSecurity>
  <Lines>15</Lines>
  <Paragraphs>4</Paragraphs>
  <ScaleCrop>false</ScaleCrop>
  <Company>University of Edinburgh</Company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O'Donnell</dc:creator>
  <dc:description/>
  <cp:lastModifiedBy>Cian O'Donnell</cp:lastModifiedBy>
  <cp:revision>2</cp:revision>
  <dcterms:created xsi:type="dcterms:W3CDTF">2017-01-12T20:34:00Z</dcterms:created>
  <dcterms:modified xsi:type="dcterms:W3CDTF">2017-01-12T20:34:00Z</dcterms:modified>
  <dc:language>en-IE</dc:language>
</cp:coreProperties>
</file>